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D627" w14:textId="77777777" w:rsidR="00473C2F" w:rsidRDefault="00473C2F">
      <w:pPr>
        <w:rPr>
          <w:b/>
          <w:bCs/>
          <w:lang w:val="en-US"/>
        </w:rPr>
      </w:pPr>
    </w:p>
    <w:p w14:paraId="54653EB9" w14:textId="1AA86921" w:rsidR="00AB377E" w:rsidRPr="008A200E" w:rsidRDefault="009D3559">
      <w:pPr>
        <w:rPr>
          <w:b/>
          <w:bCs/>
          <w:sz w:val="28"/>
          <w:szCs w:val="28"/>
          <w:lang w:val="en-US"/>
        </w:rPr>
      </w:pPr>
      <w:proofErr w:type="spellStart"/>
      <w:r w:rsidRPr="008A200E">
        <w:rPr>
          <w:b/>
          <w:bCs/>
          <w:sz w:val="28"/>
          <w:szCs w:val="28"/>
          <w:lang w:val="en-US"/>
        </w:rPr>
        <w:t>Optimizarea</w:t>
      </w:r>
      <w:proofErr w:type="spellEnd"/>
      <w:r w:rsidRPr="008A200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A200E">
        <w:rPr>
          <w:b/>
          <w:bCs/>
          <w:sz w:val="28"/>
          <w:szCs w:val="28"/>
          <w:lang w:val="en-US"/>
        </w:rPr>
        <w:t>alocarii</w:t>
      </w:r>
      <w:proofErr w:type="spellEnd"/>
      <w:r w:rsidRPr="008A200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A200E">
        <w:rPr>
          <w:b/>
          <w:bCs/>
          <w:sz w:val="28"/>
          <w:szCs w:val="28"/>
          <w:lang w:val="en-US"/>
        </w:rPr>
        <w:t>vehiculelor</w:t>
      </w:r>
      <w:proofErr w:type="spellEnd"/>
      <w:r w:rsidRPr="008A200E">
        <w:rPr>
          <w:b/>
          <w:bCs/>
          <w:sz w:val="28"/>
          <w:szCs w:val="28"/>
          <w:lang w:val="en-US"/>
        </w:rPr>
        <w:t xml:space="preserve"> (Bus scheduling)</w:t>
      </w:r>
    </w:p>
    <w:p w14:paraId="4BEE42B4" w14:textId="79A24F7A" w:rsidR="009D3559" w:rsidRDefault="009D3559">
      <w:pPr>
        <w:rPr>
          <w:lang w:val="en-US"/>
        </w:rPr>
      </w:pPr>
    </w:p>
    <w:p w14:paraId="1D0E6D92" w14:textId="5C97DC90" w:rsidR="00B23E37" w:rsidRDefault="00B23E37">
      <w:pPr>
        <w:rPr>
          <w:lang w:val="en-US"/>
        </w:rPr>
      </w:pPr>
      <w:proofErr w:type="spellStart"/>
      <w:r>
        <w:rPr>
          <w:lang w:val="en-US"/>
        </w:rPr>
        <w:t>Procesul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optimizare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cuprinde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faze</w:t>
      </w:r>
      <w:r w:rsidR="00A619FA">
        <w:rPr>
          <w:lang w:val="en-US"/>
        </w:rPr>
        <w:t xml:space="preserve"> consecutive in </w:t>
      </w:r>
      <w:proofErr w:type="spellStart"/>
      <w:r w:rsidR="00A619FA">
        <w:rPr>
          <w:lang w:val="en-US"/>
        </w:rPr>
        <w:t>ordinea</w:t>
      </w:r>
      <w:proofErr w:type="spellEnd"/>
      <w:r w:rsidR="00A619FA">
        <w:rPr>
          <w:lang w:val="en-US"/>
        </w:rPr>
        <w:t xml:space="preserve"> de </w:t>
      </w:r>
      <w:proofErr w:type="spellStart"/>
      <w:r w:rsidR="00A619FA">
        <w:rPr>
          <w:lang w:val="en-US"/>
        </w:rPr>
        <w:t>mai</w:t>
      </w:r>
      <w:proofErr w:type="spellEnd"/>
      <w:r w:rsidR="00A619FA">
        <w:rPr>
          <w:lang w:val="en-US"/>
        </w:rPr>
        <w:t xml:space="preserve"> </w:t>
      </w:r>
      <w:proofErr w:type="spellStart"/>
      <w:r w:rsidR="00A619FA">
        <w:rPr>
          <w:lang w:val="en-US"/>
        </w:rPr>
        <w:t>jos</w:t>
      </w:r>
      <w:proofErr w:type="spellEnd"/>
      <w:r>
        <w:rPr>
          <w:lang w:val="en-US"/>
        </w:rPr>
        <w:t xml:space="preserve">: </w:t>
      </w:r>
    </w:p>
    <w:p w14:paraId="62CFFCA5" w14:textId="07FB6C76" w:rsidR="009D3559" w:rsidRDefault="00B23E37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Faza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optimizare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semicurselor</w:t>
      </w:r>
      <w:proofErr w:type="spellEnd"/>
      <w:r>
        <w:rPr>
          <w:lang w:val="en-US"/>
        </w:rPr>
        <w:t xml:space="preserve"> (trips)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acestora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semicurse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inlantuite</w:t>
      </w:r>
      <w:proofErr w:type="spellEnd"/>
      <w:r>
        <w:rPr>
          <w:lang w:val="en-US"/>
        </w:rPr>
        <w:t xml:space="preserve"> (blocks) care </w:t>
      </w:r>
      <w:proofErr w:type="spellStart"/>
      <w:r>
        <w:rPr>
          <w:lang w:val="en-US"/>
        </w:rPr>
        <w:t>pornesc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garaje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neproductive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acces</w:t>
      </w:r>
      <w:proofErr w:type="spellEnd"/>
      <w:r>
        <w:rPr>
          <w:lang w:val="en-US"/>
        </w:rPr>
        <w:t xml:space="preserve"> (pull in)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finalizeaza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neproductive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retragere</w:t>
      </w:r>
      <w:proofErr w:type="spellEnd"/>
      <w:r>
        <w:rPr>
          <w:lang w:val="en-US"/>
        </w:rPr>
        <w:t xml:space="preserve"> (pull out)</w:t>
      </w:r>
      <w:r w:rsidR="00795D9C">
        <w:rPr>
          <w:lang w:val="en-US"/>
        </w:rPr>
        <w:t xml:space="preserve">, </w:t>
      </w:r>
      <w:proofErr w:type="spellStart"/>
      <w:r w:rsidR="00795D9C">
        <w:rPr>
          <w:lang w:val="en-US"/>
        </w:rPr>
        <w:t>optimizare</w:t>
      </w:r>
      <w:proofErr w:type="spellEnd"/>
      <w:r w:rsidR="00795D9C">
        <w:rPr>
          <w:lang w:val="en-US"/>
        </w:rPr>
        <w:t xml:space="preserve"> care </w:t>
      </w:r>
      <w:proofErr w:type="spellStart"/>
      <w:r w:rsidR="00795D9C">
        <w:rPr>
          <w:lang w:val="en-US"/>
        </w:rPr>
        <w:t>sa</w:t>
      </w:r>
      <w:proofErr w:type="spellEnd"/>
      <w:r w:rsidR="00795D9C">
        <w:rPr>
          <w:lang w:val="en-US"/>
        </w:rPr>
        <w:t xml:space="preserve"> </w:t>
      </w:r>
      <w:proofErr w:type="spellStart"/>
      <w:r w:rsidR="00795D9C">
        <w:rPr>
          <w:lang w:val="en-US"/>
        </w:rPr>
        <w:t>reduca</w:t>
      </w:r>
      <w:proofErr w:type="spellEnd"/>
      <w:r w:rsidR="00795D9C">
        <w:rPr>
          <w:lang w:val="en-US"/>
        </w:rPr>
        <w:t xml:space="preserve"> </w:t>
      </w:r>
      <w:proofErr w:type="spellStart"/>
      <w:r w:rsidR="00795D9C">
        <w:rPr>
          <w:lang w:val="en-US"/>
        </w:rPr>
        <w:t>costurile</w:t>
      </w:r>
      <w:proofErr w:type="spellEnd"/>
      <w:r w:rsidR="00795D9C">
        <w:rPr>
          <w:lang w:val="en-US"/>
        </w:rPr>
        <w:t xml:space="preserve"> de </w:t>
      </w:r>
      <w:proofErr w:type="spellStart"/>
      <w:r w:rsidR="00795D9C">
        <w:rPr>
          <w:lang w:val="en-US"/>
        </w:rPr>
        <w:t>exploatare</w:t>
      </w:r>
      <w:proofErr w:type="spellEnd"/>
      <w:r>
        <w:rPr>
          <w:lang w:val="en-US"/>
        </w:rPr>
        <w:t>.</w:t>
      </w:r>
    </w:p>
    <w:p w14:paraId="50967C45" w14:textId="39DBE640" w:rsidR="00B23E37" w:rsidRDefault="00B23E37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Faza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alocare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semicurselor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inlantuite</w:t>
      </w:r>
      <w:proofErr w:type="spellEnd"/>
      <w:r>
        <w:rPr>
          <w:lang w:val="en-US"/>
        </w:rPr>
        <w:t xml:space="preserve"> (blocks) </w:t>
      </w:r>
      <w:r w:rsidR="00473C2F">
        <w:rPr>
          <w:lang w:val="en-US"/>
        </w:rPr>
        <w:t xml:space="preserve">a </w:t>
      </w:r>
      <w:proofErr w:type="spellStart"/>
      <w:r w:rsidR="00A619FA">
        <w:rPr>
          <w:lang w:val="en-US"/>
        </w:rPr>
        <w:t>unor</w:t>
      </w:r>
      <w:proofErr w:type="spellEnd"/>
      <w:r w:rsidR="00A619FA">
        <w:rPr>
          <w:lang w:val="en-US"/>
        </w:rPr>
        <w:t xml:space="preserve"> </w:t>
      </w:r>
      <w:proofErr w:type="spellStart"/>
      <w:r w:rsidR="00A619FA">
        <w:rPr>
          <w:lang w:val="en-US"/>
        </w:rPr>
        <w:t>vehicule</w:t>
      </w:r>
      <w:proofErr w:type="spellEnd"/>
      <w:r w:rsidR="00A619FA">
        <w:rPr>
          <w:lang w:val="en-US"/>
        </w:rPr>
        <w:t xml:space="preserve"> </w:t>
      </w:r>
      <w:proofErr w:type="spellStart"/>
      <w:r w:rsidR="00A619FA">
        <w:rPr>
          <w:lang w:val="en-US"/>
        </w:rPr>
        <w:t>reale</w:t>
      </w:r>
      <w:proofErr w:type="spellEnd"/>
      <w:r w:rsidR="00A619FA">
        <w:rPr>
          <w:lang w:val="en-US"/>
        </w:rPr>
        <w:t xml:space="preserve"> din </w:t>
      </w:r>
      <w:proofErr w:type="spellStart"/>
      <w:r w:rsidR="00A619FA">
        <w:rPr>
          <w:lang w:val="en-US"/>
        </w:rPr>
        <w:t>dotarea</w:t>
      </w:r>
      <w:proofErr w:type="spellEnd"/>
      <w:r w:rsidR="00A619FA">
        <w:rPr>
          <w:lang w:val="en-US"/>
        </w:rPr>
        <w:t xml:space="preserve"> </w:t>
      </w:r>
      <w:proofErr w:type="spellStart"/>
      <w:r w:rsidR="00A619FA">
        <w:rPr>
          <w:lang w:val="en-US"/>
        </w:rPr>
        <w:t>diferitelor</w:t>
      </w:r>
      <w:proofErr w:type="spellEnd"/>
      <w:r w:rsidR="00A619FA">
        <w:rPr>
          <w:lang w:val="en-US"/>
        </w:rPr>
        <w:t xml:space="preserve"> </w:t>
      </w:r>
      <w:proofErr w:type="spellStart"/>
      <w:r w:rsidR="00A619FA">
        <w:rPr>
          <w:lang w:val="en-US"/>
        </w:rPr>
        <w:t>garaje</w:t>
      </w:r>
      <w:proofErr w:type="spellEnd"/>
      <w:r w:rsidR="00A619FA">
        <w:rPr>
          <w:lang w:val="en-US"/>
        </w:rPr>
        <w:t xml:space="preserve">, </w:t>
      </w:r>
      <w:proofErr w:type="spellStart"/>
      <w:r w:rsidR="00A619FA">
        <w:rPr>
          <w:lang w:val="en-US"/>
        </w:rPr>
        <w:t>realizand</w:t>
      </w:r>
      <w:proofErr w:type="spellEnd"/>
      <w:r w:rsidR="00A619FA">
        <w:rPr>
          <w:lang w:val="en-US"/>
        </w:rPr>
        <w:t xml:space="preserve"> </w:t>
      </w:r>
      <w:proofErr w:type="spellStart"/>
      <w:r w:rsidR="00795D9C">
        <w:rPr>
          <w:lang w:val="en-US"/>
        </w:rPr>
        <w:t>optimizarea</w:t>
      </w:r>
      <w:proofErr w:type="spellEnd"/>
      <w:r w:rsidR="00795D9C">
        <w:rPr>
          <w:lang w:val="en-US"/>
        </w:rPr>
        <w:t xml:space="preserve"> </w:t>
      </w:r>
      <w:proofErr w:type="spellStart"/>
      <w:r w:rsidR="00795D9C">
        <w:rPr>
          <w:lang w:val="en-US"/>
        </w:rPr>
        <w:t>costurilor</w:t>
      </w:r>
      <w:proofErr w:type="spellEnd"/>
      <w:r w:rsidR="00795D9C">
        <w:rPr>
          <w:lang w:val="en-US"/>
        </w:rPr>
        <w:t xml:space="preserve"> de </w:t>
      </w:r>
      <w:proofErr w:type="spellStart"/>
      <w:r w:rsidR="00795D9C">
        <w:rPr>
          <w:lang w:val="en-US"/>
        </w:rPr>
        <w:t>exploatare</w:t>
      </w:r>
      <w:proofErr w:type="spellEnd"/>
      <w:r w:rsidR="00A619FA">
        <w:rPr>
          <w:lang w:val="en-US"/>
        </w:rPr>
        <w:t>.</w:t>
      </w:r>
    </w:p>
    <w:p w14:paraId="16974EF3" w14:textId="45BC728E" w:rsidR="00795D9C" w:rsidRDefault="00795D9C">
      <w:pPr>
        <w:rPr>
          <w:lang w:val="en-US"/>
        </w:rPr>
      </w:pPr>
    </w:p>
    <w:p w14:paraId="698386DA" w14:textId="3476FB66" w:rsidR="00795D9C" w:rsidRDefault="00795D9C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ambele</w:t>
      </w:r>
      <w:proofErr w:type="spellEnd"/>
      <w:r>
        <w:rPr>
          <w:lang w:val="en-US"/>
        </w:rPr>
        <w:t xml:space="preserve"> faze ale </w:t>
      </w:r>
      <w:proofErr w:type="spellStart"/>
      <w:r>
        <w:rPr>
          <w:lang w:val="en-US"/>
        </w:rPr>
        <w:t>optimizarii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 w:rsidR="00F42E2C">
        <w:rPr>
          <w:lang w:val="en-US"/>
        </w:rPr>
        <w:t>a</w:t>
      </w:r>
      <w:proofErr w:type="spellEnd"/>
      <w:r w:rsidR="00F42E2C">
        <w:rPr>
          <w:lang w:val="en-US"/>
        </w:rPr>
        <w:t xml:space="preserve"> </w:t>
      </w:r>
      <w:proofErr w:type="spellStart"/>
      <w:r w:rsidR="00F42E2C">
        <w:rPr>
          <w:lang w:val="en-US"/>
        </w:rPr>
        <w:t>existe</w:t>
      </w:r>
      <w:proofErr w:type="spellEnd"/>
      <w:r w:rsidR="00F42E2C">
        <w:rPr>
          <w:lang w:val="en-US"/>
        </w:rPr>
        <w:t xml:space="preserve"> </w:t>
      </w:r>
      <w:proofErr w:type="spellStart"/>
      <w:r w:rsidR="00F42E2C">
        <w:rPr>
          <w:lang w:val="en-US"/>
        </w:rPr>
        <w:t>posibilitatea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impune</w:t>
      </w:r>
      <w:r w:rsidR="00F42E2C">
        <w:rPr>
          <w:lang w:val="en-US"/>
        </w:rPr>
        <w:t>rii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</w:t>
      </w:r>
      <w:proofErr w:type="spellEnd"/>
      <w:r>
        <w:rPr>
          <w:lang w:val="en-US"/>
        </w:rPr>
        <w:t xml:space="preserve"> </w:t>
      </w:r>
      <w:r w:rsidR="00F42E2C">
        <w:rPr>
          <w:lang w:val="en-US"/>
        </w:rPr>
        <w:t xml:space="preserve">a </w:t>
      </w:r>
      <w:proofErr w:type="spellStart"/>
      <w:r w:rsidR="00F42E2C">
        <w:rPr>
          <w:lang w:val="en-US"/>
        </w:rPr>
        <w:t>unor</w:t>
      </w:r>
      <w:proofErr w:type="spellEnd"/>
      <w:r>
        <w:rPr>
          <w:lang w:val="en-US"/>
        </w:rPr>
        <w:t xml:space="preserve"> </w:t>
      </w:r>
      <w:proofErr w:type="spellStart"/>
      <w:r w:rsidR="00584E72">
        <w:rPr>
          <w:lang w:val="en-US"/>
        </w:rPr>
        <w:t>parametri</w:t>
      </w:r>
      <w:proofErr w:type="spellEnd"/>
      <w:r w:rsidR="00584E72">
        <w:rPr>
          <w:lang w:val="en-US"/>
        </w:rPr>
        <w:t>/</w:t>
      </w:r>
      <w:proofErr w:type="spellStart"/>
      <w:r>
        <w:rPr>
          <w:lang w:val="en-US"/>
        </w:rPr>
        <w:t>restrictii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 w:rsidR="00584E72">
        <w:rPr>
          <w:lang w:val="en-US"/>
        </w:rPr>
        <w:t>rute</w:t>
      </w:r>
      <w:proofErr w:type="spellEnd"/>
      <w:r w:rsidR="00F42E2C">
        <w:rPr>
          <w:lang w:val="en-US"/>
        </w:rPr>
        <w:t>,</w:t>
      </w:r>
      <w:r w:rsidR="00584E72">
        <w:rPr>
          <w:lang w:val="en-US"/>
        </w:rPr>
        <w:t xml:space="preserve"> </w:t>
      </w:r>
      <w:proofErr w:type="spellStart"/>
      <w:r w:rsidR="00584E72">
        <w:rPr>
          <w:lang w:val="en-US"/>
        </w:rPr>
        <w:t>pentru</w:t>
      </w:r>
      <w:proofErr w:type="spellEnd"/>
      <w:r w:rsidR="00584E72">
        <w:rPr>
          <w:lang w:val="en-US"/>
        </w:rPr>
        <w:t xml:space="preserve"> </w:t>
      </w:r>
      <w:proofErr w:type="spellStart"/>
      <w:r w:rsidR="00584E72">
        <w:rPr>
          <w:lang w:val="en-US"/>
        </w:rPr>
        <w:t>vehicule</w:t>
      </w:r>
      <w:proofErr w:type="spellEnd"/>
      <w:r w:rsidR="00584E72">
        <w:rPr>
          <w:lang w:val="en-US"/>
        </w:rPr>
        <w:t xml:space="preserve"> </w:t>
      </w:r>
      <w:proofErr w:type="spellStart"/>
      <w:r w:rsidR="00584E72">
        <w:rPr>
          <w:lang w:val="en-US"/>
        </w:rPr>
        <w:t>si</w:t>
      </w:r>
      <w:proofErr w:type="spellEnd"/>
      <w:r w:rsidR="00584E72">
        <w:rPr>
          <w:lang w:val="en-US"/>
        </w:rPr>
        <w:t xml:space="preserve"> </w:t>
      </w:r>
      <w:proofErr w:type="spellStart"/>
      <w:r w:rsidR="00F42E2C">
        <w:rPr>
          <w:lang w:val="en-US"/>
        </w:rPr>
        <w:t>pentru</w:t>
      </w:r>
      <w:proofErr w:type="spellEnd"/>
      <w:r w:rsidR="00F42E2C">
        <w:rPr>
          <w:lang w:val="en-US"/>
        </w:rPr>
        <w:t xml:space="preserve"> </w:t>
      </w:r>
      <w:proofErr w:type="spellStart"/>
      <w:r w:rsidR="00584E72">
        <w:rPr>
          <w:lang w:val="en-US"/>
        </w:rPr>
        <w:t>soferi</w:t>
      </w:r>
      <w:proofErr w:type="spellEnd"/>
      <w:r w:rsidR="00584E72">
        <w:rPr>
          <w:lang w:val="en-US"/>
        </w:rPr>
        <w:t>.</w:t>
      </w:r>
    </w:p>
    <w:p w14:paraId="32C3AA9E" w14:textId="177543EC" w:rsidR="00584E72" w:rsidRDefault="00584E72">
      <w:pPr>
        <w:rPr>
          <w:lang w:val="en-US"/>
        </w:rPr>
      </w:pPr>
    </w:p>
    <w:p w14:paraId="4F6E2723" w14:textId="77777777" w:rsidR="00335FD9" w:rsidRDefault="00335FD9" w:rsidP="00584E72">
      <w:pPr>
        <w:rPr>
          <w:b/>
          <w:bCs/>
          <w:lang w:val="en-US"/>
        </w:rPr>
      </w:pPr>
    </w:p>
    <w:p w14:paraId="5A7D5BE9" w14:textId="6FF3574E" w:rsidR="00335FD9" w:rsidRDefault="00335FD9" w:rsidP="00584E72">
      <w:pPr>
        <w:rPr>
          <w:ins w:id="0" w:author="Gabriel Dogaru" w:date="2022-04-28T11:31:00Z"/>
          <w:b/>
          <w:bCs/>
          <w:lang w:val="en-US"/>
        </w:rPr>
      </w:pPr>
      <w:proofErr w:type="spellStart"/>
      <w:r>
        <w:rPr>
          <w:b/>
          <w:bCs/>
          <w:lang w:val="en-US"/>
        </w:rPr>
        <w:t>Parametri</w:t>
      </w:r>
      <w:proofErr w:type="spellEnd"/>
      <w:r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Restrictii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flota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vehicule</w:t>
      </w:r>
      <w:proofErr w:type="spellEnd"/>
    </w:p>
    <w:p w14:paraId="65694278" w14:textId="59364435" w:rsidR="00911160" w:rsidRPr="00911160" w:rsidRDefault="00911160" w:rsidP="00584E72">
      <w:pPr>
        <w:rPr>
          <w:lang w:val="en-US"/>
          <w:rPrChange w:id="1" w:author="Gabriel Dogaru" w:date="2022-04-28T11:33:00Z">
            <w:rPr>
              <w:b/>
              <w:bCs/>
              <w:lang w:val="en-US"/>
            </w:rPr>
          </w:rPrChange>
        </w:rPr>
      </w:pPr>
      <w:ins w:id="2" w:author="Gabriel Dogaru" w:date="2022-04-28T11:32:00Z">
        <w:r w:rsidRPr="00911160">
          <w:rPr>
            <w:lang w:val="en-US"/>
            <w:rPrChange w:id="3" w:author="Gabriel Dogaru" w:date="2022-04-28T11:33:00Z">
              <w:rPr>
                <w:b/>
                <w:bCs/>
                <w:lang w:val="en-US"/>
              </w:rPr>
            </w:rPrChange>
          </w:rPr>
          <w:t>-</w:t>
        </w:r>
        <w:proofErr w:type="spellStart"/>
        <w:r w:rsidRPr="00911160">
          <w:rPr>
            <w:lang w:val="en-US"/>
            <w:rPrChange w:id="4" w:author="Gabriel Dogaru" w:date="2022-04-28T11:33:00Z">
              <w:rPr>
                <w:b/>
                <w:bCs/>
                <w:lang w:val="en-US"/>
              </w:rPr>
            </w:rPrChange>
          </w:rPr>
          <w:t>Numar</w:t>
        </w:r>
        <w:proofErr w:type="spellEnd"/>
        <w:r w:rsidRPr="00911160">
          <w:rPr>
            <w:lang w:val="en-US"/>
            <w:rPrChange w:id="5" w:author="Gabriel Dogaru" w:date="2022-04-28T11:33:00Z">
              <w:rPr>
                <w:b/>
                <w:bCs/>
                <w:lang w:val="en-US"/>
              </w:rPr>
            </w:rPrChange>
          </w:rPr>
          <w:t xml:space="preserve"> de </w:t>
        </w:r>
        <w:proofErr w:type="spellStart"/>
        <w:r w:rsidRPr="00911160">
          <w:rPr>
            <w:lang w:val="en-US"/>
            <w:rPrChange w:id="6" w:author="Gabriel Dogaru" w:date="2022-04-28T11:33:00Z">
              <w:rPr>
                <w:b/>
                <w:bCs/>
                <w:lang w:val="en-US"/>
              </w:rPr>
            </w:rPrChange>
          </w:rPr>
          <w:t>garaje</w:t>
        </w:r>
      </w:ins>
      <w:proofErr w:type="spellEnd"/>
    </w:p>
    <w:p w14:paraId="105DEB86" w14:textId="54C1E055" w:rsidR="00335FD9" w:rsidRDefault="00335FD9" w:rsidP="00584E72">
      <w:pPr>
        <w:rPr>
          <w:lang w:val="en-US"/>
        </w:rPr>
      </w:pPr>
      <w:r w:rsidRPr="00335FD9">
        <w:rPr>
          <w:lang w:val="en-US"/>
        </w:rPr>
        <w:t>-</w:t>
      </w:r>
      <w:proofErr w:type="spellStart"/>
      <w:r w:rsidRPr="00335FD9">
        <w:rPr>
          <w:lang w:val="en-US"/>
        </w:rPr>
        <w:t>Numar</w:t>
      </w:r>
      <w:proofErr w:type="spellEnd"/>
      <w:r w:rsidRPr="00335FD9">
        <w:rPr>
          <w:lang w:val="en-US"/>
        </w:rPr>
        <w:t xml:space="preserve"> </w:t>
      </w:r>
      <w:proofErr w:type="spellStart"/>
      <w:r w:rsidRPr="00335FD9">
        <w:rPr>
          <w:lang w:val="en-US"/>
        </w:rPr>
        <w:t>vehicule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tip</w:t>
      </w:r>
      <w:ins w:id="7" w:author="Gabriel Dogaru" w:date="2022-04-28T11:32:00Z">
        <w:r w:rsidR="00911160">
          <w:rPr>
            <w:lang w:val="en-US"/>
          </w:rPr>
          <w:t xml:space="preserve"> </w:t>
        </w:r>
        <w:proofErr w:type="spellStart"/>
        <w:r w:rsidR="00911160">
          <w:rPr>
            <w:lang w:val="en-US"/>
          </w:rPr>
          <w:t>si</w:t>
        </w:r>
        <w:proofErr w:type="spellEnd"/>
        <w:r w:rsidR="00911160">
          <w:rPr>
            <w:lang w:val="en-US"/>
          </w:rPr>
          <w:t xml:space="preserve"> </w:t>
        </w:r>
        <w:proofErr w:type="spellStart"/>
        <w:r w:rsidR="00911160">
          <w:rPr>
            <w:lang w:val="en-US"/>
          </w:rPr>
          <w:t>alocarea</w:t>
        </w:r>
        <w:proofErr w:type="spellEnd"/>
        <w:r w:rsidR="00911160">
          <w:rPr>
            <w:lang w:val="en-US"/>
          </w:rPr>
          <w:t xml:space="preserve"> lor pe </w:t>
        </w:r>
        <w:proofErr w:type="spellStart"/>
        <w:r w:rsidR="00911160">
          <w:rPr>
            <w:lang w:val="en-US"/>
          </w:rPr>
          <w:t>garaje</w:t>
        </w:r>
      </w:ins>
      <w:proofErr w:type="spellEnd"/>
    </w:p>
    <w:p w14:paraId="58A48A70" w14:textId="1DF29843" w:rsidR="00335FD9" w:rsidRDefault="00335FD9" w:rsidP="00584E72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Durata</w:t>
      </w:r>
      <w:proofErr w:type="spellEnd"/>
      <w:r>
        <w:rPr>
          <w:lang w:val="en-US"/>
        </w:rPr>
        <w:t xml:space="preserve"> maxima de </w:t>
      </w:r>
      <w:proofErr w:type="spellStart"/>
      <w:r>
        <w:rPr>
          <w:lang w:val="en-US"/>
        </w:rPr>
        <w:t>utilizare</w:t>
      </w:r>
      <w:proofErr w:type="spellEnd"/>
      <w:r>
        <w:rPr>
          <w:lang w:val="en-US"/>
        </w:rPr>
        <w:t>/zi</w:t>
      </w:r>
    </w:p>
    <w:p w14:paraId="7EC81009" w14:textId="005D61AA" w:rsidR="00335FD9" w:rsidRPr="00335FD9" w:rsidRDefault="00335FD9" w:rsidP="00584E72">
      <w:pPr>
        <w:rPr>
          <w:lang w:val="en-US"/>
        </w:rPr>
      </w:pPr>
      <w:r>
        <w:rPr>
          <w:lang w:val="en-US"/>
        </w:rPr>
        <w:t>-</w:t>
      </w:r>
      <w:r w:rsidR="002B5292">
        <w:rPr>
          <w:lang w:val="en-US"/>
        </w:rPr>
        <w:t xml:space="preserve">Lista </w:t>
      </w:r>
      <w:proofErr w:type="spellStart"/>
      <w:r w:rsidR="002B5292">
        <w:rPr>
          <w:lang w:val="en-US"/>
        </w:rPr>
        <w:t>vehicule</w:t>
      </w:r>
      <w:proofErr w:type="spellEnd"/>
      <w:r w:rsidR="002B5292">
        <w:rPr>
          <w:lang w:val="en-US"/>
        </w:rPr>
        <w:t xml:space="preserve"> </w:t>
      </w:r>
      <w:proofErr w:type="spellStart"/>
      <w:r w:rsidR="002B5292">
        <w:rPr>
          <w:lang w:val="en-US"/>
        </w:rPr>
        <w:t>indisponibile</w:t>
      </w:r>
      <w:proofErr w:type="spellEnd"/>
      <w:r w:rsidR="002B5292">
        <w:rPr>
          <w:lang w:val="en-US"/>
        </w:rPr>
        <w:t xml:space="preserve"> pe </w:t>
      </w:r>
      <w:proofErr w:type="spellStart"/>
      <w:r w:rsidR="002B5292">
        <w:rPr>
          <w:lang w:val="en-US"/>
        </w:rPr>
        <w:t>tipuri</w:t>
      </w:r>
      <w:proofErr w:type="spellEnd"/>
      <w:r w:rsidR="002B5292">
        <w:rPr>
          <w:lang w:val="en-US"/>
        </w:rPr>
        <w:t xml:space="preserve"> </w:t>
      </w:r>
      <w:proofErr w:type="spellStart"/>
      <w:r w:rsidR="002B5292">
        <w:rPr>
          <w:lang w:val="en-US"/>
        </w:rPr>
        <w:t>si</w:t>
      </w:r>
      <w:proofErr w:type="spellEnd"/>
      <w:r w:rsidR="002B5292">
        <w:rPr>
          <w:lang w:val="en-US"/>
        </w:rPr>
        <w:t xml:space="preserve"> </w:t>
      </w:r>
      <w:proofErr w:type="spellStart"/>
      <w:r w:rsidR="002B5292">
        <w:rPr>
          <w:lang w:val="en-US"/>
        </w:rPr>
        <w:t>intervale</w:t>
      </w:r>
      <w:proofErr w:type="spellEnd"/>
      <w:r w:rsidR="002B5292">
        <w:rPr>
          <w:lang w:val="en-US"/>
        </w:rPr>
        <w:t xml:space="preserve"> </w:t>
      </w:r>
      <w:proofErr w:type="spellStart"/>
      <w:r w:rsidR="002B5292">
        <w:rPr>
          <w:lang w:val="en-US"/>
        </w:rPr>
        <w:t>orare</w:t>
      </w:r>
      <w:proofErr w:type="spellEnd"/>
    </w:p>
    <w:p w14:paraId="5352A6F9" w14:textId="4C0FC38C" w:rsidR="00473C2F" w:rsidRDefault="00473C2F" w:rsidP="00473C2F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Consum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mediu</w:t>
      </w:r>
      <w:proofErr w:type="spellEnd"/>
      <w:r>
        <w:rPr>
          <w:lang w:val="en-US"/>
        </w:rPr>
        <w:t xml:space="preserve"> carburant/</w:t>
      </w:r>
      <w:proofErr w:type="spellStart"/>
      <w:r>
        <w:rPr>
          <w:lang w:val="en-US"/>
        </w:rPr>
        <w:t>minut</w:t>
      </w:r>
      <w:proofErr w:type="spellEnd"/>
      <w:r>
        <w:rPr>
          <w:lang w:val="en-US"/>
        </w:rPr>
        <w:t xml:space="preserve">/tip </w:t>
      </w:r>
      <w:proofErr w:type="spellStart"/>
      <w:r>
        <w:rPr>
          <w:lang w:val="en-US"/>
        </w:rPr>
        <w:t>vehicul</w:t>
      </w:r>
      <w:proofErr w:type="spellEnd"/>
    </w:p>
    <w:p w14:paraId="24DC7527" w14:textId="51FC1DD2" w:rsidR="00473C2F" w:rsidRDefault="00473C2F" w:rsidP="00473C2F">
      <w:pPr>
        <w:rPr>
          <w:lang w:val="en-US"/>
        </w:rPr>
      </w:pPr>
      <w:r>
        <w:rPr>
          <w:lang w:val="en-US"/>
        </w:rPr>
        <w:t xml:space="preserve">-Cost </w:t>
      </w:r>
      <w:proofErr w:type="spellStart"/>
      <w:r>
        <w:rPr>
          <w:lang w:val="en-US"/>
        </w:rPr>
        <w:t>mediu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inlocuire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minut</w:t>
      </w:r>
      <w:proofErr w:type="spellEnd"/>
      <w:r>
        <w:rPr>
          <w:lang w:val="en-US"/>
        </w:rPr>
        <w:t xml:space="preserve">/tip </w:t>
      </w:r>
      <w:proofErr w:type="spellStart"/>
      <w:r>
        <w:rPr>
          <w:lang w:val="en-US"/>
        </w:rPr>
        <w:t>vehicul</w:t>
      </w:r>
      <w:proofErr w:type="spellEnd"/>
    </w:p>
    <w:p w14:paraId="59D69078" w14:textId="77777777" w:rsidR="00335FD9" w:rsidRDefault="00335FD9" w:rsidP="00584E72">
      <w:pPr>
        <w:rPr>
          <w:b/>
          <w:bCs/>
          <w:lang w:val="en-US"/>
        </w:rPr>
      </w:pPr>
    </w:p>
    <w:p w14:paraId="44551B7F" w14:textId="7E212D5F" w:rsidR="00584E72" w:rsidRPr="001A47A2" w:rsidRDefault="00584E72" w:rsidP="00584E7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Parametri</w:t>
      </w:r>
      <w:proofErr w:type="spellEnd"/>
      <w:r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Restrictii</w:t>
      </w:r>
      <w:proofErr w:type="spellEnd"/>
      <w:r w:rsidRPr="001A47A2">
        <w:rPr>
          <w:b/>
          <w:bCs/>
          <w:lang w:val="en-US"/>
        </w:rPr>
        <w:t xml:space="preserve"> </w:t>
      </w:r>
      <w:proofErr w:type="spellStart"/>
      <w:r w:rsidRPr="001A47A2">
        <w:rPr>
          <w:b/>
          <w:bCs/>
          <w:lang w:val="en-US"/>
        </w:rPr>
        <w:t>Rute</w:t>
      </w:r>
      <w:proofErr w:type="spellEnd"/>
    </w:p>
    <w:p w14:paraId="521C366C" w14:textId="35A72523" w:rsidR="00584E72" w:rsidRDefault="00584E72" w:rsidP="00335FD9">
      <w:pPr>
        <w:rPr>
          <w:lang w:val="en-US"/>
        </w:rPr>
      </w:pPr>
      <w:r>
        <w:rPr>
          <w:lang w:val="en-US"/>
        </w:rPr>
        <w:t>-</w:t>
      </w:r>
      <w:r w:rsidR="00473C2F">
        <w:rPr>
          <w:lang w:val="en-US"/>
        </w:rPr>
        <w:t>T</w:t>
      </w:r>
      <w:r w:rsidR="00335FD9">
        <w:rPr>
          <w:lang w:val="en-US"/>
        </w:rPr>
        <w:t xml:space="preserve">ip de </w:t>
      </w:r>
      <w:proofErr w:type="spellStart"/>
      <w:r w:rsidR="00335FD9">
        <w:rPr>
          <w:lang w:val="en-US"/>
        </w:rPr>
        <w:t>vehicul</w:t>
      </w:r>
      <w:proofErr w:type="spellEnd"/>
      <w:r w:rsidR="00335FD9">
        <w:rPr>
          <w:lang w:val="en-US"/>
        </w:rPr>
        <w:t xml:space="preserve"> </w:t>
      </w:r>
      <w:proofErr w:type="spellStart"/>
      <w:r w:rsidR="00335FD9">
        <w:rPr>
          <w:lang w:val="en-US"/>
        </w:rPr>
        <w:t>alocat</w:t>
      </w:r>
      <w:proofErr w:type="spellEnd"/>
      <w:r w:rsidR="00335FD9">
        <w:rPr>
          <w:lang w:val="en-US"/>
        </w:rPr>
        <w:t xml:space="preserve"> </w:t>
      </w:r>
      <w:proofErr w:type="spellStart"/>
      <w:r w:rsidR="00335FD9">
        <w:rPr>
          <w:lang w:val="en-US"/>
        </w:rPr>
        <w:t>fiecarei</w:t>
      </w:r>
      <w:proofErr w:type="spellEnd"/>
      <w:r w:rsidR="00335FD9">
        <w:rPr>
          <w:lang w:val="en-US"/>
        </w:rPr>
        <w:t xml:space="preserve"> </w:t>
      </w:r>
      <w:proofErr w:type="spellStart"/>
      <w:r w:rsidR="00335FD9">
        <w:rPr>
          <w:lang w:val="en-US"/>
        </w:rPr>
        <w:t>semicurse</w:t>
      </w:r>
      <w:proofErr w:type="spellEnd"/>
      <w:r w:rsidR="00335FD9">
        <w:rPr>
          <w:lang w:val="en-US"/>
        </w:rPr>
        <w:t xml:space="preserve"> (trip)</w:t>
      </w:r>
    </w:p>
    <w:p w14:paraId="1F60B16A" w14:textId="42D4929E" w:rsidR="00584E72" w:rsidRDefault="00584E72" w:rsidP="00584E72">
      <w:pPr>
        <w:rPr>
          <w:lang w:val="en-US"/>
        </w:rPr>
      </w:pPr>
      <w:r>
        <w:rPr>
          <w:lang w:val="en-US"/>
        </w:rPr>
        <w:t>-</w:t>
      </w:r>
      <w:proofErr w:type="spellStart"/>
      <w:r w:rsidR="00473C2F">
        <w:rPr>
          <w:lang w:val="en-US"/>
        </w:rPr>
        <w:t>T</w:t>
      </w:r>
      <w:r>
        <w:rPr>
          <w:lang w:val="en-US"/>
        </w:rPr>
        <w:t>impi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deplasarile</w:t>
      </w:r>
      <w:proofErr w:type="spellEnd"/>
      <w:r>
        <w:rPr>
          <w:lang w:val="en-US"/>
        </w:rPr>
        <w:t xml:space="preserve"> pull-in/pull-out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interlining (</w:t>
      </w:r>
      <w:proofErr w:type="spellStart"/>
      <w:r>
        <w:rPr>
          <w:lang w:val="en-US"/>
        </w:rPr>
        <w:t>acces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retragere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capete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linii</w:t>
      </w:r>
      <w:proofErr w:type="spellEnd"/>
      <w:r>
        <w:rPr>
          <w:lang w:val="en-US"/>
        </w:rPr>
        <w:t>)</w:t>
      </w:r>
    </w:p>
    <w:p w14:paraId="5B8303BA" w14:textId="3BED0DA0" w:rsidR="00584E72" w:rsidRDefault="00584E72" w:rsidP="00584E72">
      <w:pPr>
        <w:rPr>
          <w:lang w:val="en-US"/>
        </w:rPr>
      </w:pPr>
      <w:r>
        <w:rPr>
          <w:lang w:val="en-US"/>
        </w:rPr>
        <w:t>-</w:t>
      </w:r>
      <w:proofErr w:type="spellStart"/>
      <w:r w:rsidR="00473C2F">
        <w:rPr>
          <w:lang w:val="en-US"/>
        </w:rPr>
        <w:t>T</w:t>
      </w:r>
      <w:r>
        <w:rPr>
          <w:lang w:val="en-US"/>
        </w:rPr>
        <w:t>impi</w:t>
      </w:r>
      <w:proofErr w:type="spellEnd"/>
      <w:r>
        <w:rPr>
          <w:lang w:val="en-US"/>
        </w:rPr>
        <w:t xml:space="preserve"> </w:t>
      </w:r>
      <w:proofErr w:type="spellStart"/>
      <w:r w:rsidR="00F42E2C">
        <w:rPr>
          <w:lang w:val="en-US"/>
        </w:rPr>
        <w:t>odi</w:t>
      </w:r>
      <w:r w:rsidR="00CB63F8">
        <w:rPr>
          <w:lang w:val="en-US"/>
        </w:rPr>
        <w:t>h</w:t>
      </w:r>
      <w:r w:rsidR="00F42E2C">
        <w:rPr>
          <w:lang w:val="en-US"/>
        </w:rPr>
        <w:t>na</w:t>
      </w:r>
      <w:proofErr w:type="spellEnd"/>
      <w:r w:rsidR="00F42E2C">
        <w:rPr>
          <w:lang w:val="en-US"/>
        </w:rPr>
        <w:t xml:space="preserve"> (</w:t>
      </w:r>
      <w:r>
        <w:rPr>
          <w:lang w:val="en-US"/>
        </w:rPr>
        <w:t>layover</w:t>
      </w:r>
      <w:r w:rsidR="00F42E2C">
        <w:rPr>
          <w:lang w:val="en-US"/>
        </w:rPr>
        <w:t>)</w:t>
      </w:r>
      <w:r>
        <w:rPr>
          <w:lang w:val="en-US"/>
        </w:rPr>
        <w:t xml:space="preserve"> la </w:t>
      </w:r>
      <w:proofErr w:type="spellStart"/>
      <w:r w:rsidR="00F42E2C">
        <w:rPr>
          <w:lang w:val="en-US"/>
        </w:rPr>
        <w:t>capete</w:t>
      </w:r>
      <w:proofErr w:type="spellEnd"/>
      <w:r w:rsidR="00F42E2C">
        <w:rPr>
          <w:lang w:val="en-US"/>
        </w:rPr>
        <w:t xml:space="preserve"> </w:t>
      </w:r>
      <w:r w:rsidR="00CB63F8">
        <w:rPr>
          <w:lang w:val="en-US"/>
        </w:rPr>
        <w:t xml:space="preserve">(terminals) </w:t>
      </w:r>
      <w:r w:rsidR="00F42E2C">
        <w:rPr>
          <w:lang w:val="en-US"/>
        </w:rPr>
        <w:t xml:space="preserve">de </w:t>
      </w:r>
      <w:proofErr w:type="spellStart"/>
      <w:r w:rsidR="00F42E2C">
        <w:rPr>
          <w:lang w:val="en-US"/>
        </w:rPr>
        <w:t>semicurse</w:t>
      </w:r>
      <w:proofErr w:type="spellEnd"/>
    </w:p>
    <w:p w14:paraId="3DACB928" w14:textId="0B4A38CC" w:rsidR="002B5292" w:rsidRDefault="002B5292" w:rsidP="00584E72">
      <w:pPr>
        <w:rPr>
          <w:lang w:val="en-US"/>
        </w:rPr>
      </w:pPr>
      <w:r>
        <w:rPr>
          <w:lang w:val="en-US"/>
        </w:rPr>
        <w:t>-</w:t>
      </w:r>
      <w:proofErr w:type="spellStart"/>
      <w:r w:rsidR="00473C2F">
        <w:rPr>
          <w:lang w:val="en-US"/>
        </w:rPr>
        <w:t>N</w:t>
      </w:r>
      <w:r>
        <w:rPr>
          <w:lang w:val="en-US"/>
        </w:rPr>
        <w:t>umar</w:t>
      </w:r>
      <w:proofErr w:type="spellEnd"/>
      <w:r>
        <w:rPr>
          <w:lang w:val="en-US"/>
        </w:rPr>
        <w:t xml:space="preserve"> maxim de </w:t>
      </w:r>
      <w:proofErr w:type="spellStart"/>
      <w:r>
        <w:rPr>
          <w:lang w:val="en-US"/>
        </w:rPr>
        <w:t>vehicule</w:t>
      </w:r>
      <w:proofErr w:type="spellEnd"/>
      <w:r w:rsidR="00473C2F">
        <w:rPr>
          <w:lang w:val="en-US"/>
        </w:rPr>
        <w:t xml:space="preserve"> </w:t>
      </w:r>
      <w:r>
        <w:rPr>
          <w:lang w:val="en-US"/>
        </w:rPr>
        <w:t xml:space="preserve">care pot </w:t>
      </w:r>
      <w:proofErr w:type="spellStart"/>
      <w:r>
        <w:rPr>
          <w:lang w:val="en-US"/>
        </w:rPr>
        <w:t>stationa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capete</w:t>
      </w:r>
      <w:proofErr w:type="spellEnd"/>
      <w:r>
        <w:rPr>
          <w:lang w:val="en-US"/>
        </w:rPr>
        <w:t xml:space="preserve"> (terminals)</w:t>
      </w:r>
    </w:p>
    <w:p w14:paraId="4C32D6B4" w14:textId="77777777" w:rsidR="00584E72" w:rsidRDefault="00584E72" w:rsidP="00584E72">
      <w:pPr>
        <w:rPr>
          <w:lang w:val="en-US"/>
        </w:rPr>
      </w:pPr>
    </w:p>
    <w:p w14:paraId="4B5FF65A" w14:textId="0C01D2B2" w:rsidR="00584E72" w:rsidRPr="00623203" w:rsidRDefault="00584E72" w:rsidP="00584E7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Parametri</w:t>
      </w:r>
      <w:proofErr w:type="spellEnd"/>
      <w:r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Restrictii</w:t>
      </w:r>
      <w:proofErr w:type="spellEnd"/>
      <w:r w:rsidRPr="00623203">
        <w:rPr>
          <w:b/>
          <w:bCs/>
          <w:lang w:val="en-US"/>
        </w:rPr>
        <w:t xml:space="preserve"> </w:t>
      </w:r>
      <w:proofErr w:type="spellStart"/>
      <w:r w:rsidR="00F42E2C">
        <w:rPr>
          <w:b/>
          <w:bCs/>
          <w:lang w:val="en-US"/>
        </w:rPr>
        <w:t>pentru</w:t>
      </w:r>
      <w:proofErr w:type="spellEnd"/>
      <w:r w:rsidR="00F42E2C">
        <w:rPr>
          <w:b/>
          <w:bCs/>
          <w:lang w:val="en-US"/>
        </w:rPr>
        <w:t xml:space="preserve"> </w:t>
      </w:r>
      <w:proofErr w:type="spellStart"/>
      <w:r w:rsidRPr="00623203">
        <w:rPr>
          <w:b/>
          <w:bCs/>
          <w:lang w:val="en-US"/>
        </w:rPr>
        <w:t>soferi</w:t>
      </w:r>
      <w:proofErr w:type="spellEnd"/>
      <w:r w:rsidR="00F42E2C">
        <w:rPr>
          <w:b/>
          <w:bCs/>
          <w:lang w:val="en-US"/>
        </w:rPr>
        <w:t xml:space="preserve"> </w:t>
      </w:r>
      <w:proofErr w:type="spellStart"/>
      <w:r w:rsidR="00F42E2C">
        <w:rPr>
          <w:b/>
          <w:bCs/>
          <w:lang w:val="en-US"/>
        </w:rPr>
        <w:t>functie</w:t>
      </w:r>
      <w:proofErr w:type="spellEnd"/>
      <w:r w:rsidR="00F42E2C">
        <w:rPr>
          <w:b/>
          <w:bCs/>
          <w:lang w:val="en-US"/>
        </w:rPr>
        <w:t xml:space="preserve"> de tip </w:t>
      </w:r>
      <w:proofErr w:type="spellStart"/>
      <w:r w:rsidR="00F42E2C">
        <w:rPr>
          <w:b/>
          <w:bCs/>
          <w:lang w:val="en-US"/>
        </w:rPr>
        <w:t>vehicul</w:t>
      </w:r>
      <w:proofErr w:type="spellEnd"/>
      <w:r w:rsidR="00F42E2C">
        <w:rPr>
          <w:b/>
          <w:bCs/>
          <w:lang w:val="en-US"/>
        </w:rPr>
        <w:t xml:space="preserve"> </w:t>
      </w:r>
      <w:proofErr w:type="spellStart"/>
      <w:r w:rsidR="00F42E2C">
        <w:rPr>
          <w:b/>
          <w:bCs/>
          <w:lang w:val="en-US"/>
        </w:rPr>
        <w:t>eligibil</w:t>
      </w:r>
      <w:proofErr w:type="spellEnd"/>
    </w:p>
    <w:p w14:paraId="3B7ABF79" w14:textId="4F2C1070" w:rsidR="00584E72" w:rsidRDefault="00584E72" w:rsidP="00584E72">
      <w:pPr>
        <w:rPr>
          <w:lang w:val="en-US"/>
        </w:rPr>
      </w:pPr>
      <w:r>
        <w:rPr>
          <w:lang w:val="en-US"/>
        </w:rPr>
        <w:t xml:space="preserve">-cost </w:t>
      </w:r>
      <w:proofErr w:type="spellStart"/>
      <w:r>
        <w:rPr>
          <w:lang w:val="en-US"/>
        </w:rPr>
        <w:t>mediu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minut</w:t>
      </w:r>
      <w:proofErr w:type="spellEnd"/>
      <w:r w:rsidR="00473C2F">
        <w:rPr>
          <w:lang w:val="en-US"/>
        </w:rPr>
        <w:t>/</w:t>
      </w:r>
      <w:proofErr w:type="spellStart"/>
      <w:r w:rsidR="00473C2F">
        <w:rPr>
          <w:lang w:val="en-US"/>
        </w:rPr>
        <w:t>sofer</w:t>
      </w:r>
      <w:proofErr w:type="spellEnd"/>
      <w:r w:rsidR="00473C2F">
        <w:rPr>
          <w:lang w:val="en-US"/>
        </w:rPr>
        <w:t xml:space="preserve"> </w:t>
      </w:r>
      <w:proofErr w:type="spellStart"/>
      <w:r w:rsidR="00473C2F">
        <w:rPr>
          <w:lang w:val="en-US"/>
        </w:rPr>
        <w:t>eligibil</w:t>
      </w:r>
      <w:proofErr w:type="spellEnd"/>
      <w:r w:rsidR="00473C2F">
        <w:rPr>
          <w:lang w:val="en-US"/>
        </w:rPr>
        <w:t xml:space="preserve"> (</w:t>
      </w:r>
      <w:proofErr w:type="spellStart"/>
      <w:r w:rsidR="00473C2F">
        <w:rPr>
          <w:lang w:val="en-US"/>
        </w:rPr>
        <w:t>unii</w:t>
      </w:r>
      <w:proofErr w:type="spellEnd"/>
      <w:r w:rsidR="00473C2F">
        <w:rPr>
          <w:lang w:val="en-US"/>
        </w:rPr>
        <w:t xml:space="preserve"> </w:t>
      </w:r>
      <w:proofErr w:type="spellStart"/>
      <w:r w:rsidR="00473C2F">
        <w:rPr>
          <w:lang w:val="en-US"/>
        </w:rPr>
        <w:t>soferi</w:t>
      </w:r>
      <w:proofErr w:type="spellEnd"/>
      <w:r w:rsidR="00473C2F">
        <w:rPr>
          <w:lang w:val="en-US"/>
        </w:rPr>
        <w:t xml:space="preserve"> sunt </w:t>
      </w:r>
      <w:proofErr w:type="spellStart"/>
      <w:r w:rsidR="00473C2F">
        <w:rPr>
          <w:lang w:val="en-US"/>
        </w:rPr>
        <w:t>eligibili</w:t>
      </w:r>
      <w:proofErr w:type="spellEnd"/>
      <w:r w:rsidR="00473C2F">
        <w:rPr>
          <w:lang w:val="en-US"/>
        </w:rPr>
        <w:t xml:space="preserve"> </w:t>
      </w:r>
      <w:proofErr w:type="spellStart"/>
      <w:r w:rsidR="00473C2F">
        <w:rPr>
          <w:lang w:val="en-US"/>
        </w:rPr>
        <w:t>doar</w:t>
      </w:r>
      <w:proofErr w:type="spellEnd"/>
      <w:r w:rsidR="00473C2F">
        <w:rPr>
          <w:lang w:val="en-US"/>
        </w:rPr>
        <w:t xml:space="preserve"> </w:t>
      </w:r>
      <w:proofErr w:type="spellStart"/>
      <w:r w:rsidR="00473C2F">
        <w:rPr>
          <w:lang w:val="en-US"/>
        </w:rPr>
        <w:t>pentru</w:t>
      </w:r>
      <w:proofErr w:type="spellEnd"/>
      <w:r w:rsidR="00473C2F">
        <w:rPr>
          <w:lang w:val="en-US"/>
        </w:rPr>
        <w:t xml:space="preserve"> a conduce </w:t>
      </w:r>
      <w:proofErr w:type="spellStart"/>
      <w:r w:rsidR="00473C2F">
        <w:rPr>
          <w:lang w:val="en-US"/>
        </w:rPr>
        <w:t>anumite</w:t>
      </w:r>
      <w:proofErr w:type="spellEnd"/>
      <w:r w:rsidR="00473C2F">
        <w:rPr>
          <w:lang w:val="en-US"/>
        </w:rPr>
        <w:t xml:space="preserve"> </w:t>
      </w:r>
      <w:proofErr w:type="spellStart"/>
      <w:r w:rsidR="00473C2F">
        <w:rPr>
          <w:lang w:val="en-US"/>
        </w:rPr>
        <w:t>tipuri</w:t>
      </w:r>
      <w:proofErr w:type="spellEnd"/>
      <w:r w:rsidR="00473C2F">
        <w:rPr>
          <w:lang w:val="en-US"/>
        </w:rPr>
        <w:t xml:space="preserve"> de </w:t>
      </w:r>
      <w:proofErr w:type="spellStart"/>
      <w:r w:rsidR="00473C2F">
        <w:rPr>
          <w:lang w:val="en-US"/>
        </w:rPr>
        <w:t>vehicule</w:t>
      </w:r>
      <w:proofErr w:type="spellEnd"/>
      <w:r w:rsidR="00473C2F">
        <w:rPr>
          <w:lang w:val="en-US"/>
        </w:rPr>
        <w:t xml:space="preserve">, </w:t>
      </w:r>
      <w:proofErr w:type="spellStart"/>
      <w:r w:rsidR="00473C2F">
        <w:rPr>
          <w:lang w:val="en-US"/>
        </w:rPr>
        <w:t>datorita</w:t>
      </w:r>
      <w:proofErr w:type="spellEnd"/>
      <w:r w:rsidR="00473C2F">
        <w:rPr>
          <w:lang w:val="en-US"/>
        </w:rPr>
        <w:t xml:space="preserve"> de ex </w:t>
      </w:r>
      <w:proofErr w:type="spellStart"/>
      <w:r w:rsidR="00473C2F">
        <w:rPr>
          <w:lang w:val="en-US"/>
        </w:rPr>
        <w:t>dimensiunilor</w:t>
      </w:r>
      <w:proofErr w:type="spellEnd"/>
      <w:r w:rsidR="00473C2F">
        <w:rPr>
          <w:lang w:val="en-US"/>
        </w:rPr>
        <w:t xml:space="preserve"> </w:t>
      </w:r>
      <w:proofErr w:type="spellStart"/>
      <w:r w:rsidR="00473C2F">
        <w:rPr>
          <w:lang w:val="en-US"/>
        </w:rPr>
        <w:t>sau</w:t>
      </w:r>
      <w:proofErr w:type="spellEnd"/>
      <w:r w:rsidR="008A200E">
        <w:rPr>
          <w:lang w:val="en-US"/>
        </w:rPr>
        <w:t xml:space="preserve"> </w:t>
      </w:r>
      <w:proofErr w:type="spellStart"/>
      <w:r w:rsidR="008A200E">
        <w:rPr>
          <w:lang w:val="en-US"/>
        </w:rPr>
        <w:t>trainingului</w:t>
      </w:r>
      <w:proofErr w:type="spellEnd"/>
      <w:r w:rsidR="008A200E">
        <w:rPr>
          <w:lang w:val="en-US"/>
        </w:rPr>
        <w:t xml:space="preserve"> </w:t>
      </w:r>
      <w:proofErr w:type="spellStart"/>
      <w:r w:rsidR="008A200E">
        <w:rPr>
          <w:lang w:val="en-US"/>
        </w:rPr>
        <w:t>primit</w:t>
      </w:r>
      <w:proofErr w:type="spellEnd"/>
      <w:r w:rsidR="008A200E">
        <w:rPr>
          <w:lang w:val="en-US"/>
        </w:rPr>
        <w:t>)</w:t>
      </w:r>
    </w:p>
    <w:p w14:paraId="6FD5C423" w14:textId="248F19DE" w:rsidR="00584E72" w:rsidRDefault="00584E72">
      <w:pPr>
        <w:rPr>
          <w:lang w:val="en-US"/>
        </w:rPr>
      </w:pPr>
    </w:p>
    <w:p w14:paraId="20E030CB" w14:textId="53BC98BD" w:rsidR="00BA6120" w:rsidRDefault="00BA6120">
      <w:pPr>
        <w:rPr>
          <w:lang w:val="en-US"/>
        </w:rPr>
      </w:pPr>
    </w:p>
    <w:p w14:paraId="053C5EF5" w14:textId="154A7E13" w:rsidR="00BA6120" w:rsidRDefault="00BA6120">
      <w:pPr>
        <w:rPr>
          <w:ins w:id="8" w:author="Gabriel Dogaru" w:date="2022-04-27T15:34:00Z"/>
          <w:lang w:val="en-US"/>
        </w:rPr>
      </w:pPr>
      <w:ins w:id="9" w:author="Gabriel Dogaru" w:date="2022-04-27T15:33:00Z">
        <w:r>
          <w:rPr>
            <w:lang w:val="en-US"/>
          </w:rPr>
          <w:t xml:space="preserve">Cele </w:t>
        </w:r>
        <w:proofErr w:type="spellStart"/>
        <w:r>
          <w:rPr>
            <w:lang w:val="en-US"/>
          </w:rPr>
          <w:t>doua</w:t>
        </w:r>
        <w:proofErr w:type="spellEnd"/>
        <w:r>
          <w:rPr>
            <w:lang w:val="en-US"/>
          </w:rPr>
          <w:t xml:space="preserve"> faze de </w:t>
        </w:r>
        <w:proofErr w:type="spellStart"/>
        <w:r>
          <w:rPr>
            <w:lang w:val="en-US"/>
          </w:rPr>
          <w:t>optimizare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ar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trebui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poata</w:t>
        </w:r>
        <w:proofErr w:type="spellEnd"/>
        <w:r>
          <w:rPr>
            <w:lang w:val="en-US"/>
          </w:rPr>
          <w:t xml:space="preserve"> fi </w:t>
        </w:r>
        <w:proofErr w:type="spellStart"/>
        <w:r>
          <w:rPr>
            <w:lang w:val="en-US"/>
          </w:rPr>
          <w:t>realizate</w:t>
        </w:r>
        <w:proofErr w:type="spellEnd"/>
        <w:r>
          <w:rPr>
            <w:lang w:val="en-US"/>
          </w:rPr>
          <w:t xml:space="preserve"> pe rand cate </w:t>
        </w:r>
        <w:proofErr w:type="spellStart"/>
        <w:r>
          <w:rPr>
            <w:lang w:val="en-US"/>
          </w:rPr>
          <w:t>una</w:t>
        </w:r>
      </w:ins>
      <w:proofErr w:type="spellEnd"/>
      <w:ins w:id="10" w:author="Gabriel Dogaru" w:date="2022-04-27T15:34:00Z">
        <w:r>
          <w:rPr>
            <w:lang w:val="en-US"/>
          </w:rPr>
          <w:t xml:space="preserve">, </w:t>
        </w:r>
        <w:proofErr w:type="spellStart"/>
        <w:r>
          <w:rPr>
            <w:lang w:val="en-US"/>
          </w:rPr>
          <w:t>sau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impreuna</w:t>
        </w:r>
        <w:proofErr w:type="spellEnd"/>
        <w:r>
          <w:rPr>
            <w:lang w:val="en-US"/>
          </w:rPr>
          <w:t>.</w:t>
        </w:r>
      </w:ins>
    </w:p>
    <w:p w14:paraId="65D34E68" w14:textId="6D7E1B9B" w:rsidR="00BA6120" w:rsidRDefault="00BA6120">
      <w:pPr>
        <w:rPr>
          <w:ins w:id="11" w:author="Gabriel Dogaru" w:date="2022-04-27T15:34:00Z"/>
          <w:lang w:val="en-US"/>
        </w:rPr>
      </w:pPr>
    </w:p>
    <w:p w14:paraId="19F5F163" w14:textId="58C88090" w:rsidR="00BA6120" w:rsidRPr="00AB377E" w:rsidRDefault="00BA6120">
      <w:pPr>
        <w:rPr>
          <w:lang w:val="en-US"/>
        </w:rPr>
      </w:pPr>
      <w:proofErr w:type="spellStart"/>
      <w:ins w:id="12" w:author="Gabriel Dogaru" w:date="2022-04-27T15:34:00Z">
        <w:r>
          <w:rPr>
            <w:lang w:val="en-US"/>
          </w:rPr>
          <w:t>Ar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trebui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deasemeni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sa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poata</w:t>
        </w:r>
        <w:proofErr w:type="spellEnd"/>
        <w:r>
          <w:rPr>
            <w:lang w:val="en-US"/>
          </w:rPr>
          <w:t xml:space="preserve"> fi </w:t>
        </w:r>
        <w:proofErr w:type="spellStart"/>
        <w:r>
          <w:rPr>
            <w:lang w:val="en-US"/>
          </w:rPr>
          <w:t>calculat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costul</w:t>
        </w:r>
        <w:proofErr w:type="spellEnd"/>
        <w:r>
          <w:rPr>
            <w:lang w:val="en-US"/>
          </w:rPr>
          <w:t xml:space="preserve"> </w:t>
        </w:r>
      </w:ins>
      <w:ins w:id="13" w:author="Gabriel Dogaru" w:date="2022-04-27T15:35:00Z">
        <w:r>
          <w:rPr>
            <w:lang w:val="en-US"/>
          </w:rPr>
          <w:t xml:space="preserve">total la </w:t>
        </w:r>
        <w:proofErr w:type="spellStart"/>
        <w:r>
          <w:rPr>
            <w:lang w:val="en-US"/>
          </w:rPr>
          <w:t>nivelul</w:t>
        </w:r>
      </w:ins>
      <w:proofErr w:type="spellEnd"/>
      <w:ins w:id="14" w:author="Gabriel Dogaru" w:date="2022-04-27T15:36:00Z"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intregii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flote</w:t>
        </w:r>
        <w:proofErr w:type="spellEnd"/>
        <w:r>
          <w:rPr>
            <w:lang w:val="en-US"/>
          </w:rPr>
          <w:t xml:space="preserve"> </w:t>
        </w:r>
      </w:ins>
      <w:proofErr w:type="spellStart"/>
      <w:ins w:id="15" w:author="Gabriel Dogaru" w:date="2022-04-27T15:35:00Z">
        <w:r>
          <w:rPr>
            <w:lang w:val="en-US"/>
          </w:rPr>
          <w:t>rezultat</w:t>
        </w:r>
        <w:proofErr w:type="spellEnd"/>
        <w:r>
          <w:rPr>
            <w:lang w:val="en-US"/>
          </w:rPr>
          <w:t xml:space="preserve"> in </w:t>
        </w:r>
        <w:proofErr w:type="spellStart"/>
        <w:r>
          <w:rPr>
            <w:lang w:val="en-US"/>
          </w:rPr>
          <w:t>urma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optimizarii</w:t>
        </w:r>
      </w:ins>
      <w:proofErr w:type="spellEnd"/>
      <w:ins w:id="16" w:author="Gabriel Dogaru" w:date="2022-04-27T15:36:00Z">
        <w:r>
          <w:rPr>
            <w:lang w:val="en-US"/>
          </w:rPr>
          <w:t xml:space="preserve">, care </w:t>
        </w:r>
        <w:proofErr w:type="spellStart"/>
        <w:r>
          <w:rPr>
            <w:lang w:val="en-US"/>
          </w:rPr>
          <w:t>sa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cuprinda</w:t>
        </w:r>
        <w:proofErr w:type="spellEnd"/>
        <w:r>
          <w:rPr>
            <w:lang w:val="en-US"/>
          </w:rPr>
          <w:t xml:space="preserve"> pe </w:t>
        </w:r>
        <w:proofErr w:type="spellStart"/>
        <w:r>
          <w:rPr>
            <w:lang w:val="en-US"/>
          </w:rPr>
          <w:t>langa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costul</w:t>
        </w:r>
        <w:proofErr w:type="spellEnd"/>
        <w:r>
          <w:rPr>
            <w:lang w:val="en-US"/>
          </w:rPr>
          <w:t xml:space="preserve"> </w:t>
        </w:r>
        <w:proofErr w:type="spellStart"/>
        <w:r>
          <w:rPr>
            <w:lang w:val="en-US"/>
          </w:rPr>
          <w:t>realizarii</w:t>
        </w:r>
        <w:proofErr w:type="spellEnd"/>
        <w:r w:rsidR="008462B8">
          <w:rPr>
            <w:lang w:val="en-US"/>
          </w:rPr>
          <w:t xml:space="preserve"> </w:t>
        </w:r>
        <w:proofErr w:type="spellStart"/>
        <w:r w:rsidR="008462B8">
          <w:rPr>
            <w:lang w:val="en-US"/>
          </w:rPr>
          <w:t>sarcinilor</w:t>
        </w:r>
        <w:proofErr w:type="spellEnd"/>
        <w:r w:rsidR="008462B8">
          <w:rPr>
            <w:lang w:val="en-US"/>
          </w:rPr>
          <w:t xml:space="preserve"> </w:t>
        </w:r>
        <w:proofErr w:type="spellStart"/>
        <w:r w:rsidR="008462B8">
          <w:rPr>
            <w:lang w:val="en-US"/>
          </w:rPr>
          <w:t>neproductive</w:t>
        </w:r>
        <w:proofErr w:type="spellEnd"/>
        <w:r w:rsidR="008462B8">
          <w:rPr>
            <w:lang w:val="en-US"/>
          </w:rPr>
          <w:t xml:space="preserve"> (pull in, pull out</w:t>
        </w:r>
      </w:ins>
      <w:ins w:id="17" w:author="Gabriel Dogaru" w:date="2022-04-27T15:37:00Z">
        <w:r w:rsidR="008462B8">
          <w:rPr>
            <w:lang w:val="en-US"/>
          </w:rPr>
          <w:t xml:space="preserve">, interlining) </w:t>
        </w:r>
        <w:proofErr w:type="spellStart"/>
        <w:r w:rsidR="008462B8">
          <w:rPr>
            <w:lang w:val="en-US"/>
          </w:rPr>
          <w:t>si</w:t>
        </w:r>
        <w:proofErr w:type="spellEnd"/>
        <w:r w:rsidR="008462B8">
          <w:rPr>
            <w:lang w:val="en-US"/>
          </w:rPr>
          <w:t xml:space="preserve"> </w:t>
        </w:r>
        <w:proofErr w:type="spellStart"/>
        <w:r w:rsidR="008462B8">
          <w:rPr>
            <w:lang w:val="en-US"/>
          </w:rPr>
          <w:t>costul</w:t>
        </w:r>
        <w:proofErr w:type="spellEnd"/>
        <w:r w:rsidR="008462B8">
          <w:rPr>
            <w:lang w:val="en-US"/>
          </w:rPr>
          <w:t xml:space="preserve"> </w:t>
        </w:r>
        <w:proofErr w:type="spellStart"/>
        <w:r w:rsidR="008462B8">
          <w:rPr>
            <w:lang w:val="en-US"/>
          </w:rPr>
          <w:t>realizarii</w:t>
        </w:r>
        <w:proofErr w:type="spellEnd"/>
        <w:r w:rsidR="008462B8">
          <w:rPr>
            <w:lang w:val="en-US"/>
          </w:rPr>
          <w:t xml:space="preserve"> </w:t>
        </w:r>
        <w:proofErr w:type="spellStart"/>
        <w:r w:rsidR="008462B8">
          <w:rPr>
            <w:lang w:val="en-US"/>
          </w:rPr>
          <w:t>semicurselor</w:t>
        </w:r>
        <w:proofErr w:type="spellEnd"/>
        <w:r w:rsidR="008462B8">
          <w:rPr>
            <w:lang w:val="en-US"/>
          </w:rPr>
          <w:t xml:space="preserve"> (</w:t>
        </w:r>
        <w:proofErr w:type="spellStart"/>
        <w:r w:rsidR="008462B8">
          <w:rPr>
            <w:lang w:val="en-US"/>
          </w:rPr>
          <w:t>durat</w:t>
        </w:r>
      </w:ins>
      <w:ins w:id="18" w:author="Gabriel Dogaru" w:date="2022-04-27T15:39:00Z">
        <w:r w:rsidR="008462B8">
          <w:rPr>
            <w:lang w:val="en-US"/>
          </w:rPr>
          <w:t>a</w:t>
        </w:r>
        <w:proofErr w:type="spellEnd"/>
        <w:r w:rsidR="008462B8">
          <w:rPr>
            <w:lang w:val="en-US"/>
          </w:rPr>
          <w:t xml:space="preserve"> </w:t>
        </w:r>
        <w:proofErr w:type="spellStart"/>
        <w:r w:rsidR="008462B8">
          <w:rPr>
            <w:lang w:val="en-US"/>
          </w:rPr>
          <w:t>semicursa</w:t>
        </w:r>
        <w:proofErr w:type="spellEnd"/>
        <w:r w:rsidR="008462B8">
          <w:rPr>
            <w:lang w:val="en-US"/>
          </w:rPr>
          <w:t xml:space="preserve"> </w:t>
        </w:r>
      </w:ins>
      <w:ins w:id="19" w:author="Gabriel Dogaru" w:date="2022-04-27T15:37:00Z">
        <w:r w:rsidR="008462B8">
          <w:rPr>
            <w:lang w:val="en-US"/>
          </w:rPr>
          <w:t>X</w:t>
        </w:r>
      </w:ins>
      <w:ins w:id="20" w:author="Gabriel Dogaru" w:date="2022-04-27T15:40:00Z">
        <w:r w:rsidR="008462B8">
          <w:rPr>
            <w:lang w:val="en-US"/>
          </w:rPr>
          <w:t xml:space="preserve"> </w:t>
        </w:r>
      </w:ins>
      <w:ins w:id="21" w:author="Gabriel Dogaru" w:date="2022-04-27T15:38:00Z">
        <w:r w:rsidR="008462B8">
          <w:rPr>
            <w:lang w:val="en-US"/>
          </w:rPr>
          <w:t xml:space="preserve">(cost </w:t>
        </w:r>
        <w:proofErr w:type="spellStart"/>
        <w:r w:rsidR="008462B8">
          <w:rPr>
            <w:lang w:val="en-US"/>
          </w:rPr>
          <w:t>carburant+cost</w:t>
        </w:r>
        <w:proofErr w:type="spellEnd"/>
        <w:r w:rsidR="008462B8">
          <w:rPr>
            <w:lang w:val="en-US"/>
          </w:rPr>
          <w:t xml:space="preserve"> </w:t>
        </w:r>
        <w:proofErr w:type="spellStart"/>
        <w:r w:rsidR="008462B8">
          <w:rPr>
            <w:lang w:val="en-US"/>
          </w:rPr>
          <w:t>inlocuire+cost</w:t>
        </w:r>
        <w:proofErr w:type="spellEnd"/>
        <w:r w:rsidR="008462B8">
          <w:rPr>
            <w:lang w:val="en-US"/>
          </w:rPr>
          <w:t xml:space="preserve"> </w:t>
        </w:r>
        <w:proofErr w:type="spellStart"/>
        <w:r w:rsidR="008462B8">
          <w:rPr>
            <w:lang w:val="en-US"/>
          </w:rPr>
          <w:t>sofer</w:t>
        </w:r>
        <w:proofErr w:type="spellEnd"/>
        <w:r w:rsidR="008462B8">
          <w:rPr>
            <w:lang w:val="en-US"/>
          </w:rPr>
          <w:t xml:space="preserve">)). In plus </w:t>
        </w:r>
        <w:proofErr w:type="spellStart"/>
        <w:r w:rsidR="008462B8">
          <w:rPr>
            <w:lang w:val="en-US"/>
          </w:rPr>
          <w:t>ar</w:t>
        </w:r>
        <w:proofErr w:type="spellEnd"/>
        <w:r w:rsidR="008462B8">
          <w:rPr>
            <w:lang w:val="en-US"/>
          </w:rPr>
          <w:t xml:space="preserve"> </w:t>
        </w:r>
        <w:proofErr w:type="spellStart"/>
        <w:r w:rsidR="008462B8">
          <w:rPr>
            <w:lang w:val="en-US"/>
          </w:rPr>
          <w:t>trebui</w:t>
        </w:r>
        <w:proofErr w:type="spellEnd"/>
        <w:r w:rsidR="008462B8">
          <w:rPr>
            <w:lang w:val="en-US"/>
          </w:rPr>
          <w:t xml:space="preserve"> </w:t>
        </w:r>
        <w:proofErr w:type="spellStart"/>
        <w:r w:rsidR="008462B8">
          <w:rPr>
            <w:lang w:val="en-US"/>
          </w:rPr>
          <w:t>sa</w:t>
        </w:r>
        <w:proofErr w:type="spellEnd"/>
        <w:r w:rsidR="008462B8">
          <w:rPr>
            <w:lang w:val="en-US"/>
          </w:rPr>
          <w:t xml:space="preserve"> se </w:t>
        </w:r>
        <w:proofErr w:type="spellStart"/>
        <w:r w:rsidR="008462B8">
          <w:rPr>
            <w:lang w:val="en-US"/>
          </w:rPr>
          <w:t>poata</w:t>
        </w:r>
        <w:proofErr w:type="spellEnd"/>
        <w:r w:rsidR="008462B8">
          <w:rPr>
            <w:lang w:val="en-US"/>
          </w:rPr>
          <w:t xml:space="preserve"> </w:t>
        </w:r>
        <w:proofErr w:type="spellStart"/>
        <w:r w:rsidR="008462B8">
          <w:rPr>
            <w:lang w:val="en-US"/>
          </w:rPr>
          <w:t>calcula</w:t>
        </w:r>
        <w:proofErr w:type="spellEnd"/>
        <w:r w:rsidR="008462B8">
          <w:rPr>
            <w:lang w:val="en-US"/>
          </w:rPr>
          <w:t xml:space="preserve"> </w:t>
        </w:r>
        <w:proofErr w:type="spellStart"/>
        <w:r w:rsidR="008462B8">
          <w:rPr>
            <w:lang w:val="en-US"/>
          </w:rPr>
          <w:t>acest</w:t>
        </w:r>
        <w:proofErr w:type="spellEnd"/>
        <w:r w:rsidR="008462B8">
          <w:rPr>
            <w:lang w:val="en-US"/>
          </w:rPr>
          <w:t xml:space="preserve"> </w:t>
        </w:r>
      </w:ins>
      <w:ins w:id="22" w:author="Gabriel Dogaru" w:date="2022-04-27T15:39:00Z">
        <w:r w:rsidR="008462B8">
          <w:rPr>
            <w:lang w:val="en-US"/>
          </w:rPr>
          <w:t xml:space="preserve">cost </w:t>
        </w:r>
        <w:proofErr w:type="spellStart"/>
        <w:r w:rsidR="008462B8">
          <w:rPr>
            <w:lang w:val="en-US"/>
          </w:rPr>
          <w:t>si</w:t>
        </w:r>
        <w:proofErr w:type="spellEnd"/>
        <w:r w:rsidR="008462B8">
          <w:rPr>
            <w:lang w:val="en-US"/>
          </w:rPr>
          <w:t xml:space="preserve"> </w:t>
        </w:r>
        <w:proofErr w:type="spellStart"/>
        <w:r w:rsidR="008462B8">
          <w:rPr>
            <w:lang w:val="en-US"/>
          </w:rPr>
          <w:t>separat</w:t>
        </w:r>
        <w:proofErr w:type="spellEnd"/>
        <w:r w:rsidR="008462B8">
          <w:rPr>
            <w:lang w:val="en-US"/>
          </w:rPr>
          <w:t xml:space="preserve"> pe </w:t>
        </w:r>
        <w:proofErr w:type="spellStart"/>
        <w:r w:rsidR="008462B8">
          <w:rPr>
            <w:lang w:val="en-US"/>
          </w:rPr>
          <w:t>fiecare</w:t>
        </w:r>
        <w:proofErr w:type="spellEnd"/>
        <w:r w:rsidR="008462B8">
          <w:rPr>
            <w:lang w:val="en-US"/>
          </w:rPr>
          <w:t xml:space="preserve"> </w:t>
        </w:r>
        <w:proofErr w:type="spellStart"/>
        <w:r w:rsidR="008462B8">
          <w:rPr>
            <w:lang w:val="en-US"/>
          </w:rPr>
          <w:t>ruta</w:t>
        </w:r>
        <w:proofErr w:type="spellEnd"/>
        <w:r w:rsidR="008462B8">
          <w:rPr>
            <w:lang w:val="en-US"/>
          </w:rPr>
          <w:t xml:space="preserve"> in </w:t>
        </w:r>
        <w:proofErr w:type="spellStart"/>
        <w:r w:rsidR="008462B8">
          <w:rPr>
            <w:lang w:val="en-US"/>
          </w:rPr>
          <w:t>parte</w:t>
        </w:r>
        <w:proofErr w:type="spellEnd"/>
        <w:r w:rsidR="008462B8">
          <w:rPr>
            <w:lang w:val="en-US"/>
          </w:rPr>
          <w:t>.</w:t>
        </w:r>
      </w:ins>
    </w:p>
    <w:sectPr w:rsidR="00BA6120" w:rsidRPr="00AB3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D70C1"/>
    <w:multiLevelType w:val="multilevel"/>
    <w:tmpl w:val="B282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7102E0"/>
    <w:multiLevelType w:val="multilevel"/>
    <w:tmpl w:val="EB32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505460">
    <w:abstractNumId w:val="0"/>
  </w:num>
  <w:num w:numId="2" w16cid:durableId="111786955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briel Dogaru">
    <w15:presenceInfo w15:providerId="Windows Live" w15:userId="6f8ef3a11057b7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77E"/>
    <w:rsid w:val="001A47A2"/>
    <w:rsid w:val="002B5292"/>
    <w:rsid w:val="00335E51"/>
    <w:rsid w:val="00335FD9"/>
    <w:rsid w:val="00404F66"/>
    <w:rsid w:val="00473C2F"/>
    <w:rsid w:val="00584E72"/>
    <w:rsid w:val="00623203"/>
    <w:rsid w:val="00795D9C"/>
    <w:rsid w:val="008462B8"/>
    <w:rsid w:val="008A200E"/>
    <w:rsid w:val="00911160"/>
    <w:rsid w:val="009D3559"/>
    <w:rsid w:val="00A619FA"/>
    <w:rsid w:val="00AB377E"/>
    <w:rsid w:val="00B23E37"/>
    <w:rsid w:val="00BA6120"/>
    <w:rsid w:val="00CB63F8"/>
    <w:rsid w:val="00D22CE4"/>
    <w:rsid w:val="00F4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38371"/>
  <w15:chartTrackingRefBased/>
  <w15:docId w15:val="{393367C7-EEC8-BC46-BB46-A08A12EC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lementtoproof">
    <w:name w:val="elementtoproof"/>
    <w:basedOn w:val="Normal"/>
    <w:rsid w:val="009D355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Revision">
    <w:name w:val="Revision"/>
    <w:hidden/>
    <w:uiPriority w:val="99"/>
    <w:semiHidden/>
    <w:rsid w:val="00BA6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Dogaru</dc:creator>
  <cp:keywords/>
  <dc:description/>
  <cp:lastModifiedBy>Gabriel Dogaru</cp:lastModifiedBy>
  <cp:revision>4</cp:revision>
  <dcterms:created xsi:type="dcterms:W3CDTF">2022-04-20T09:11:00Z</dcterms:created>
  <dcterms:modified xsi:type="dcterms:W3CDTF">2022-04-28T08:35:00Z</dcterms:modified>
</cp:coreProperties>
</file>